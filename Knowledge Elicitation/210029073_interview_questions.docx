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Interview Questions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Do you currently use any applications dedicated to eye health management? If so, could you elaborate on the specific features that these applications provide to support your eye health?</w:t>
      </w:r>
    </w:p>
    <w:p>
      <w:pPr>
        <w:pStyle w:val="ListParagraph"/>
        <w:numPr>
          <w:ilvl w:val="1"/>
          <w:numId w:val="3"/>
        </w:numPr>
        <w:bidi w:val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</w:rPr>
        <w:t>Considering the eye-health applications you've used, are there any functionalities that you found less beneficial or not useful in addressing your eye health needs?</w:t>
      </w:r>
    </w:p>
    <w:p>
      <w:pPr>
        <w:pStyle w:val="ListParagraph"/>
        <w:numPr>
          <w:ilvl w:val="1"/>
          <w:numId w:val="3"/>
        </w:numPr>
        <w:bidi w:val="0"/>
        <w:rPr>
          <w:rFonts w:ascii="Arial" w:hAnsi="Arial" w:eastAsia="Arial" w:cs="Arial"/>
          <w:color w:val="auto" w:themeColor="accent6" w:themeShade="ff" w:themeTint="ff"/>
          <w:sz w:val="24"/>
          <w:szCs w:val="24"/>
        </w:rPr>
      </w:pPr>
      <w:r>
        <w:rPr>
          <w:rFonts w:eastAsia="Arial" w:cs="Arial" w:ascii="Arial" w:hAnsi="Arial"/>
        </w:rPr>
        <w:t>Is there additional information you would like to provide about your experiences with eye health applications or any specific requirements you have in managing your eye health?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In your opinion, how valuable is the idea of an eye health application incorporating vision-testing games to assess and enhance your eyesight?</w:t>
      </w:r>
    </w:p>
    <w:p>
      <w:pPr>
        <w:pStyle w:val="ListParagraph"/>
        <w:numPr>
          <w:ilvl w:val="0"/>
          <w:numId w:val="3"/>
        </w:numPr>
        <w:bidi w:val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</w:rPr>
        <w:t>Do you see advantages in using an eye health application that enables you to record and visualize metrics such as blood pressure levels for discussion with your eye physician?</w:t>
      </w:r>
    </w:p>
    <w:p>
      <w:pPr>
        <w:pStyle w:val="ListParagraph"/>
        <w:numPr>
          <w:ilvl w:val="0"/>
          <w:numId w:val="3"/>
        </w:numPr>
        <w:bidi w:val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</w:rPr>
        <w:t>In terms of managing your eye health, would you appreciate an eye health application that sends timely reminders for medication, including eye drops, to help you avoid missing doses?</w:t>
      </w:r>
    </w:p>
    <w:p>
      <w:pPr>
        <w:pStyle w:val="ListParagraph"/>
        <w:numPr>
          <w:ilvl w:val="0"/>
          <w:numId w:val="3"/>
        </w:numPr>
        <w:bidi w:val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</w:rPr>
        <w:t>Thinking about convenience, would it be helpful for you if an eye health application allowed you to designate a family member or caregiver to receive medication reminders on your behalf?</w:t>
      </w:r>
    </w:p>
    <w:p>
      <w:pPr>
        <w:pStyle w:val="TextBody"/>
        <w:bidi w:val="0"/>
        <w:ind w:left="0" w:hanging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TextBody"/>
        <w:bidi w:val="0"/>
        <w:spacing w:before="0" w:after="140"/>
        <w:jc w:val="left"/>
        <w:rPr>
          <w:rFonts w:ascii="Arial" w:hAnsi="Arial" w:eastAsia="Arial" w:cs="Arial"/>
          <w:color w:val="000000"/>
          <w:ins w:id="1" w:author="Unknown Author" w:date="2023-11-16T15:21:30Z"/>
        </w:rPr>
      </w:pPr>
      <w:ins w:id="0" w:author="Unknown Author" w:date="2023-11-16T15:21:30Z">
        <w:r>
          <w:rPr>
            <w:rFonts w:eastAsia="Arial" w:cs="Arial" w:ascii="Arial" w:hAnsi="Arial"/>
            <w:color w:val="000000"/>
          </w:rPr>
        </w:r>
      </w:ins>
    </w:p>
    <w:p>
      <w:pPr>
        <w:pStyle w:val="TextBody"/>
        <w:bidi w:val="0"/>
        <w:spacing w:before="0" w:after="140"/>
        <w:jc w:val="left"/>
        <w:rPr>
          <w:rFonts w:ascii="Arial" w:hAnsi="Arial" w:eastAsia="Arial" w:cs="Arial"/>
          <w:color w:val="000000"/>
          <w:ins w:id="3" w:author="Unknown Author" w:date="2023-11-16T15:21:30Z"/>
        </w:rPr>
      </w:pPr>
      <w:ins w:id="2" w:author="Unknown Author" w:date="2023-11-16T15:21:30Z">
        <w:r>
          <w:rPr>
            <w:rFonts w:eastAsia="Arial" w:cs="Arial" w:ascii="Arial" w:hAnsi="Arial"/>
            <w:color w:val="000000"/>
          </w:rPr>
        </w:r>
      </w:ins>
    </w:p>
    <w:p>
      <w:pPr>
        <w:pStyle w:val="TextBody"/>
        <w:bidi w:val="0"/>
        <w:spacing w:before="0" w:after="140"/>
        <w:jc w:val="left"/>
        <w:rPr>
          <w:rFonts w:ascii="Arial" w:hAnsi="Arial" w:eastAsia="Arial" w:cs="Arial"/>
          <w:color w:val="000000"/>
        </w:rPr>
      </w:pPr>
      <w:ins w:id="4" w:author="Unknown Author" w:date="2023-11-16T15:21:30Z">
        <w:r>
          <w:rPr/>
          <w:t xml:space="preserve">Hello, </w:t>
        </w:r>
      </w:ins>
      <w:ins w:id="5" w:author="Unknown Author" w:date="2023-11-16T15:21:30Z">
        <w:r>
          <w:rPr/>
          <w:t>welcome</w:t>
        </w:r>
      </w:ins>
      <w:ins w:id="6" w:author="Unknown Author" w:date="2023-11-16T15:21:30Z">
        <w:r>
          <w:rPr/>
          <w:t xml:space="preserve"> to the interview. Before we begin, I would </w:t>
        </w:r>
      </w:ins>
      <w:ins w:id="7" w:author="Unknown Author" w:date="2023-11-16T15:22:01Z">
        <w:r>
          <w:rPr/>
          <w:t xml:space="preserve">hereby like to address that you are free to skip any questions and you are also free to leave at any point during the interview. </w:t>
        </w:r>
      </w:ins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jc w:val="center"/>
            <w:rPr/>
          </w:pPr>
          <w:r>
            <w:rPr/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rFonts w:ascii="Arial" w:hAnsi="Arial" w:eastAsia="Arial" w:cs="Arial"/>
      </w:rPr>
    </w:pPr>
    <w:r>
      <w:rPr>
        <w:rFonts w:eastAsia="Arial" w:cs="Arial" w:ascii="Arial" w:hAnsi="Arial"/>
      </w:rPr>
      <w:t>Ibrahim Ahmad - 210029073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trackRevisions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238</Words>
  <Characters>1233</Characters>
  <CharactersWithSpaces>1455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2023-11-03T13:20:12Z</dcterms:created>
  <dc:creator/>
  <dc:description/>
  <dc:language>en-GB</dc:language>
  <cp:lastModifiedBy/>
  <dcterms:modified xsi:type="dcterms:W3CDTF">2023-11-23T08:14:50Z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